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58A22" w14:textId="77777777" w:rsidR="005F7211" w:rsidRPr="006848A1" w:rsidRDefault="006848A1" w:rsidP="005F7211">
      <w:pPr>
        <w:spacing w:before="240"/>
        <w:jc w:val="center"/>
        <w:rPr>
          <w:rFonts w:ascii="Microsoft YaHei" w:eastAsia="Microsoft YaHei" w:hAnsi="Microsoft YaHei"/>
          <w:b/>
          <w:sz w:val="32"/>
          <w:szCs w:val="32"/>
        </w:rPr>
      </w:pPr>
      <w:r w:rsidRPr="006848A1">
        <w:rPr>
          <w:rFonts w:ascii="Microsoft YaHei" w:eastAsia="Microsoft YaHei" w:hAnsi="Microsoft YaHei"/>
          <w:b/>
          <w:sz w:val="32"/>
          <w:szCs w:val="32"/>
        </w:rPr>
        <w:t>ANEXO: ESPECIFICACIONES DEL PFC</w:t>
      </w:r>
    </w:p>
    <w:p w14:paraId="65D11B3B" w14:textId="77777777" w:rsidR="000B55D1" w:rsidRPr="000B55D1" w:rsidRDefault="005F7211" w:rsidP="000B55D1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Datos Generales</w:t>
      </w:r>
      <w:r w:rsidR="009F0F79">
        <w:rPr>
          <w:rFonts w:ascii="Microsoft YaHei" w:eastAsia="Microsoft YaHei" w:hAnsi="Microsoft YaHei"/>
          <w:b/>
          <w:sz w:val="28"/>
          <w:szCs w:val="28"/>
        </w:rPr>
        <w:t>.</w:t>
      </w:r>
    </w:p>
    <w:p w14:paraId="220EA165" w14:textId="77777777" w:rsidR="00603640" w:rsidRDefault="000B55D1" w:rsidP="00DC0CE2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 w:rsidRPr="000B55D1">
        <w:rPr>
          <w:rFonts w:ascii="Microsoft YaHei" w:eastAsia="Microsoft YaHei" w:hAnsi="Microsoft YaHei"/>
          <w:sz w:val="24"/>
          <w:szCs w:val="24"/>
        </w:rPr>
        <w:t>Profesor Proponente:</w:t>
      </w:r>
      <w:r w:rsidRPr="000B55D1">
        <w:rPr>
          <w:rFonts w:ascii="Microsoft YaHei" w:eastAsia="Microsoft YaHei" w:hAnsi="Microsoft YaHei"/>
          <w:sz w:val="24"/>
          <w:szCs w:val="24"/>
        </w:rPr>
        <w:tab/>
        <w:t>Guadalupe Ortiz Bellot.</w:t>
      </w:r>
    </w:p>
    <w:p w14:paraId="265255F1" w14:textId="77777777" w:rsidR="00603640" w:rsidRDefault="000B55D1" w:rsidP="00603640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 w:rsidRPr="000B55D1">
        <w:rPr>
          <w:rFonts w:ascii="Microsoft YaHei" w:eastAsia="Microsoft YaHei" w:hAnsi="Microsoft YaHei"/>
          <w:sz w:val="24"/>
          <w:szCs w:val="24"/>
        </w:rPr>
        <w:t>Departamento:</w:t>
      </w:r>
      <w:r w:rsidRPr="000B55D1">
        <w:rPr>
          <w:rFonts w:ascii="Microsoft YaHei" w:eastAsia="Microsoft YaHei" w:hAnsi="Microsoft YaHei"/>
          <w:sz w:val="24"/>
          <w:szCs w:val="24"/>
        </w:rPr>
        <w:tab/>
      </w:r>
      <w:r w:rsidRPr="000B55D1">
        <w:rPr>
          <w:rFonts w:ascii="Microsoft YaHei" w:eastAsia="Microsoft YaHei" w:hAnsi="Microsoft YaHei"/>
          <w:sz w:val="24"/>
          <w:szCs w:val="24"/>
        </w:rPr>
        <w:tab/>
      </w:r>
      <w:del w:id="0" w:author="Guadalupe Ortiz" w:date="2016-04-25T22:12:00Z">
        <w:r w:rsidRPr="000B55D1" w:rsidDel="00695B9D">
          <w:rPr>
            <w:rFonts w:ascii="Microsoft YaHei" w:eastAsia="Microsoft YaHei" w:hAnsi="Microsoft YaHei"/>
            <w:sz w:val="24"/>
            <w:szCs w:val="24"/>
          </w:rPr>
          <w:delText>Lenguajes y Sistemas Informáticos</w:delText>
        </w:r>
      </w:del>
      <w:ins w:id="1" w:author="Guadalupe Ortiz" w:date="2016-04-25T22:12:00Z">
        <w:r w:rsidR="00695B9D">
          <w:rPr>
            <w:rFonts w:ascii="Microsoft YaHei" w:eastAsia="Microsoft YaHei" w:hAnsi="Microsoft YaHei"/>
            <w:sz w:val="24"/>
            <w:szCs w:val="24"/>
          </w:rPr>
          <w:t>Ingeniería Informática</w:t>
        </w:r>
      </w:ins>
      <w:r w:rsidRPr="000B55D1">
        <w:rPr>
          <w:rFonts w:ascii="Microsoft YaHei" w:eastAsia="Microsoft YaHei" w:hAnsi="Microsoft YaHei"/>
          <w:sz w:val="24"/>
          <w:szCs w:val="24"/>
        </w:rPr>
        <w:t>.</w:t>
      </w:r>
    </w:p>
    <w:p w14:paraId="3FB7C582" w14:textId="77777777" w:rsidR="00603640" w:rsidRDefault="005F7211" w:rsidP="00603640">
      <w:pPr>
        <w:spacing w:before="240" w:after="120" w:line="216" w:lineRule="auto"/>
        <w:ind w:left="2832" w:hanging="2832"/>
        <w:rPr>
          <w:rFonts w:ascii="Microsoft YaHei" w:eastAsia="Microsoft YaHei" w:hAnsi="Microsoft YaHei"/>
          <w:sz w:val="24"/>
          <w:szCs w:val="24"/>
        </w:rPr>
      </w:pPr>
      <w:r w:rsidRPr="006D799F">
        <w:rPr>
          <w:rFonts w:ascii="Microsoft YaHei" w:eastAsia="Microsoft YaHei" w:hAnsi="Microsoft YaHei"/>
          <w:sz w:val="24"/>
          <w:szCs w:val="24"/>
        </w:rPr>
        <w:t>Título del proyecto:</w:t>
      </w:r>
      <w:r w:rsidR="006D799F">
        <w:rPr>
          <w:rFonts w:ascii="Microsoft YaHei" w:eastAsia="Microsoft YaHei" w:hAnsi="Microsoft YaHei"/>
          <w:sz w:val="24"/>
          <w:szCs w:val="24"/>
        </w:rPr>
        <w:tab/>
      </w:r>
      <w:commentRangeStart w:id="2"/>
      <w:r w:rsidR="00820BC6">
        <w:rPr>
          <w:rFonts w:ascii="Microsoft YaHei" w:eastAsia="Microsoft YaHei" w:hAnsi="Microsoft YaHei"/>
          <w:sz w:val="24"/>
          <w:szCs w:val="24"/>
        </w:rPr>
        <w:t>DidactiGame</w:t>
      </w:r>
      <w:commentRangeEnd w:id="2"/>
      <w:r w:rsidR="00695B9D">
        <w:rPr>
          <w:rStyle w:val="Refdecomentario"/>
        </w:rPr>
        <w:commentReference w:id="2"/>
      </w:r>
      <w:r w:rsidRPr="003779BE">
        <w:rPr>
          <w:rFonts w:ascii="Microsoft YaHei" w:eastAsia="Microsoft YaHei" w:hAnsi="Microsoft YaHei"/>
          <w:sz w:val="24"/>
          <w:szCs w:val="24"/>
        </w:rPr>
        <w:t xml:space="preserve">: </w:t>
      </w:r>
      <w:r w:rsidR="00E0218F">
        <w:rPr>
          <w:rFonts w:ascii="Microsoft YaHei" w:eastAsia="Microsoft YaHei" w:hAnsi="Microsoft YaHei"/>
          <w:sz w:val="24"/>
          <w:szCs w:val="24"/>
        </w:rPr>
        <w:t>Plataforma didáctica para Android y escritorio.</w:t>
      </w:r>
    </w:p>
    <w:p w14:paraId="0820E698" w14:textId="77777777" w:rsidR="005F7211" w:rsidRPr="00603640" w:rsidRDefault="005F7211" w:rsidP="00603640">
      <w:pPr>
        <w:spacing w:before="240" w:after="120" w:line="216" w:lineRule="auto"/>
        <w:ind w:left="2832" w:hanging="2832"/>
        <w:rPr>
          <w:rFonts w:ascii="Microsoft YaHei" w:eastAsia="Microsoft YaHei" w:hAnsi="Microsoft YaHei"/>
          <w:sz w:val="24"/>
          <w:szCs w:val="24"/>
        </w:rPr>
      </w:pPr>
      <w:r w:rsidRPr="006D799F">
        <w:rPr>
          <w:rFonts w:ascii="Microsoft YaHei" w:eastAsia="Microsoft YaHei" w:hAnsi="Microsoft YaHei"/>
          <w:sz w:val="24"/>
          <w:szCs w:val="24"/>
        </w:rPr>
        <w:t>Alumno que lo solicita</w:t>
      </w:r>
      <w:r w:rsidRPr="006D799F">
        <w:rPr>
          <w:rFonts w:ascii="Microsoft YaHei" w:eastAsia="Microsoft YaHei" w:hAnsi="Microsoft YaHei"/>
          <w:sz w:val="24"/>
          <w:szCs w:val="24"/>
          <w:u w:val="single"/>
        </w:rPr>
        <w:t>:</w:t>
      </w:r>
      <w:r w:rsidR="006D799F">
        <w:rPr>
          <w:rFonts w:ascii="Microsoft YaHei" w:eastAsia="Microsoft YaHei" w:hAnsi="Microsoft YaHei"/>
          <w:sz w:val="24"/>
          <w:szCs w:val="24"/>
        </w:rPr>
        <w:tab/>
      </w:r>
      <w:r w:rsidR="006109F8">
        <w:rPr>
          <w:rFonts w:ascii="Microsoft YaHei" w:eastAsia="Microsoft YaHei" w:hAnsi="Microsoft YaHei"/>
          <w:sz w:val="24"/>
          <w:szCs w:val="24"/>
        </w:rPr>
        <w:t>Israel Alías Perdigones.</w:t>
      </w:r>
    </w:p>
    <w:p w14:paraId="713B0AF1" w14:textId="77777777" w:rsidR="005F7211" w:rsidRPr="006848A1" w:rsidRDefault="005F7211" w:rsidP="00CB19A3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Introducción</w:t>
      </w:r>
      <w:r w:rsidR="00C57CF4">
        <w:rPr>
          <w:rFonts w:ascii="Microsoft YaHei" w:eastAsia="Microsoft YaHei" w:hAnsi="Microsoft YaHei"/>
          <w:b/>
          <w:sz w:val="28"/>
          <w:szCs w:val="28"/>
        </w:rPr>
        <w:t>.</w:t>
      </w:r>
    </w:p>
    <w:p w14:paraId="011FA276" w14:textId="77777777" w:rsidR="00B72F3C" w:rsidRDefault="004C1D42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 w:rsidRPr="004C1D42">
        <w:rPr>
          <w:rFonts w:ascii="Microsoft YaHei" w:eastAsia="Microsoft YaHei" w:hAnsi="Microsoft YaHei"/>
          <w:sz w:val="24"/>
          <w:szCs w:val="24"/>
        </w:rPr>
        <w:t>En los últimos años, diversos estudios han demostrado que las actividades lúdicas mejoran el aprendizaje de los estudiantes. Por ello, es necesario desarrollar dichas actividades con la finalid</w:t>
      </w:r>
      <w:r>
        <w:rPr>
          <w:rFonts w:ascii="Microsoft YaHei" w:eastAsia="Microsoft YaHei" w:hAnsi="Microsoft YaHei"/>
          <w:sz w:val="24"/>
          <w:szCs w:val="24"/>
        </w:rPr>
        <w:t>ad de potenciar el conocimiento</w:t>
      </w:r>
      <w:r w:rsidRPr="004C1D42">
        <w:rPr>
          <w:rFonts w:ascii="Microsoft YaHei" w:eastAsia="Microsoft YaHei" w:hAnsi="Microsoft YaHei"/>
          <w:sz w:val="24"/>
          <w:szCs w:val="24"/>
        </w:rPr>
        <w:t xml:space="preserve"> de las diferentes áreas de estudio.</w:t>
      </w:r>
    </w:p>
    <w:p w14:paraId="35A8335A" w14:textId="77777777" w:rsidR="00035091" w:rsidRDefault="00035091" w:rsidP="00570CC3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Actividades como las propuestas en este proyecto son un ejemplo de que la tecnología sigue estando al servicio de aquel que la precisa solucionando nuestros problemas del día a día. En el presente proyecto se aborda este objetivo desarrollando un cliente Android y otro para escritorio que nos permite, como ya se ha comentado, de una forma lúdica adquirir conocimientos de cualquier materia mediante el aprendizaje de los principales conceptos que nos ocupen.</w:t>
      </w:r>
      <w:r w:rsidR="00073FE6">
        <w:rPr>
          <w:rFonts w:ascii="Microsoft YaHei" w:eastAsia="Microsoft YaHei" w:hAnsi="Microsoft YaHei"/>
          <w:sz w:val="24"/>
          <w:szCs w:val="24"/>
        </w:rPr>
        <w:t xml:space="preserve"> </w:t>
      </w:r>
      <w:r>
        <w:rPr>
          <w:rFonts w:ascii="Microsoft YaHei" w:eastAsia="Microsoft YaHei" w:hAnsi="Microsoft YaHei"/>
          <w:sz w:val="24"/>
          <w:szCs w:val="24"/>
        </w:rPr>
        <w:t xml:space="preserve">Esto se lleva a cabo mediante la simulación de varios </w:t>
      </w:r>
      <w:r w:rsidR="00073FE6">
        <w:rPr>
          <w:rFonts w:ascii="Microsoft YaHei" w:eastAsia="Microsoft YaHei" w:hAnsi="Microsoft YaHei"/>
          <w:sz w:val="24"/>
          <w:szCs w:val="24"/>
        </w:rPr>
        <w:t>concursos televisivos, como por ejemplo</w:t>
      </w:r>
      <w:r>
        <w:rPr>
          <w:rFonts w:ascii="Microsoft YaHei" w:eastAsia="Microsoft YaHei" w:hAnsi="Microsoft YaHei"/>
          <w:sz w:val="24"/>
          <w:szCs w:val="24"/>
        </w:rPr>
        <w:t xml:space="preserve"> “Pasapalabra” o “¿Quién quiere ser millonario?”, con los que el usuario </w:t>
      </w:r>
      <w:r w:rsidR="00073FE6">
        <w:rPr>
          <w:rFonts w:ascii="Microsoft YaHei" w:eastAsia="Microsoft YaHei" w:hAnsi="Microsoft YaHei"/>
          <w:sz w:val="24"/>
          <w:szCs w:val="24"/>
        </w:rPr>
        <w:t>puede centrarse principalmente en el</w:t>
      </w:r>
      <w:r>
        <w:rPr>
          <w:rFonts w:ascii="Microsoft YaHei" w:eastAsia="Microsoft YaHei" w:hAnsi="Microsoft YaHei"/>
          <w:sz w:val="24"/>
          <w:szCs w:val="24"/>
        </w:rPr>
        <w:t xml:space="preserve"> aprendizaje de los conceptos y no tanto </w:t>
      </w:r>
      <w:r w:rsidR="00073FE6">
        <w:rPr>
          <w:rFonts w:ascii="Microsoft YaHei" w:eastAsia="Microsoft YaHei" w:hAnsi="Microsoft YaHei"/>
          <w:sz w:val="24"/>
          <w:szCs w:val="24"/>
        </w:rPr>
        <w:t>en la</w:t>
      </w:r>
      <w:r>
        <w:rPr>
          <w:rFonts w:ascii="Microsoft YaHei" w:eastAsia="Microsoft YaHei" w:hAnsi="Microsoft YaHei"/>
          <w:sz w:val="24"/>
          <w:szCs w:val="24"/>
        </w:rPr>
        <w:t xml:space="preserve"> mecánica del ju</w:t>
      </w:r>
      <w:r w:rsidR="00073FE6">
        <w:rPr>
          <w:rFonts w:ascii="Microsoft YaHei" w:eastAsia="Microsoft YaHei" w:hAnsi="Microsoft YaHei"/>
          <w:sz w:val="24"/>
          <w:szCs w:val="24"/>
        </w:rPr>
        <w:t>ego</w:t>
      </w:r>
      <w:r>
        <w:rPr>
          <w:rFonts w:ascii="Microsoft YaHei" w:eastAsia="Microsoft YaHei" w:hAnsi="Microsoft YaHei"/>
          <w:sz w:val="24"/>
          <w:szCs w:val="24"/>
        </w:rPr>
        <w:t>.</w:t>
      </w:r>
    </w:p>
    <w:p w14:paraId="10C6DD2A" w14:textId="77777777" w:rsidR="00570CC3" w:rsidRDefault="00570CC3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A través de estos juegos y mediante las plataformas para los que están disponibles, se puede llevar a cabo este tipo de aprendizaje, de forma individual (cliente Android) o de forma grupal (con un ordenador personal o mediante su proyección en un aula)</w:t>
      </w:r>
    </w:p>
    <w:p w14:paraId="381F4E8E" w14:textId="77777777" w:rsidR="00C61FC7" w:rsidRDefault="00C61FC7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lastRenderedPageBreak/>
        <w:t xml:space="preserve">Una de las principales características del proyecto </w:t>
      </w:r>
      <w:ins w:id="3" w:author="Guadalupe Ortiz" w:date="2016-04-25T22:08:00Z">
        <w:r w:rsidR="00695B9D">
          <w:rPr>
            <w:rFonts w:ascii="Microsoft YaHei" w:eastAsia="Microsoft YaHei" w:hAnsi="Microsoft YaHei"/>
            <w:sz w:val="24"/>
            <w:szCs w:val="24"/>
          </w:rPr>
          <w:t xml:space="preserve">es que </w:t>
        </w:r>
      </w:ins>
      <w:r>
        <w:rPr>
          <w:rFonts w:ascii="Microsoft YaHei" w:eastAsia="Microsoft YaHei" w:hAnsi="Microsoft YaHei"/>
          <w:sz w:val="24"/>
          <w:szCs w:val="24"/>
        </w:rPr>
        <w:t xml:space="preserve">permite a sus usuarios elegir el ámbito de estudio, </w:t>
      </w:r>
      <w:r w:rsidR="004A7062">
        <w:rPr>
          <w:rFonts w:ascii="Microsoft YaHei" w:eastAsia="Microsoft YaHei" w:hAnsi="Microsoft YaHei"/>
          <w:sz w:val="24"/>
          <w:szCs w:val="24"/>
        </w:rPr>
        <w:t xml:space="preserve">al poder </w:t>
      </w:r>
      <w:r>
        <w:rPr>
          <w:rFonts w:ascii="Microsoft YaHei" w:eastAsia="Microsoft YaHei" w:hAnsi="Microsoft YaHei"/>
          <w:sz w:val="24"/>
          <w:szCs w:val="24"/>
        </w:rPr>
        <w:t xml:space="preserve">introducir cualquier batería de conceptos y definiciones que sean </w:t>
      </w:r>
      <w:r w:rsidR="004A7062">
        <w:rPr>
          <w:rFonts w:ascii="Microsoft YaHei" w:eastAsia="Microsoft YaHei" w:hAnsi="Microsoft YaHei"/>
          <w:sz w:val="24"/>
          <w:szCs w:val="24"/>
        </w:rPr>
        <w:t>oportunos</w:t>
      </w:r>
      <w:r>
        <w:rPr>
          <w:rFonts w:ascii="Microsoft YaHei" w:eastAsia="Microsoft YaHei" w:hAnsi="Microsoft YaHei"/>
          <w:sz w:val="24"/>
          <w:szCs w:val="24"/>
        </w:rPr>
        <w:t>.</w:t>
      </w:r>
    </w:p>
    <w:p w14:paraId="24155D34" w14:textId="6D80782A" w:rsidR="00C61FC7" w:rsidRDefault="00C61FC7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Además de esto, futuras ampliaciones, como la introducción </w:t>
      </w:r>
      <w:r w:rsidR="0071485F">
        <w:rPr>
          <w:rFonts w:ascii="Microsoft YaHei" w:eastAsia="Microsoft YaHei" w:hAnsi="Microsoft YaHei"/>
          <w:sz w:val="24"/>
          <w:szCs w:val="24"/>
        </w:rPr>
        <w:t xml:space="preserve">de otros juegos, </w:t>
      </w:r>
      <w:r>
        <w:rPr>
          <w:rFonts w:ascii="Microsoft YaHei" w:eastAsia="Microsoft YaHei" w:hAnsi="Microsoft YaHei"/>
          <w:sz w:val="24"/>
          <w:szCs w:val="24"/>
        </w:rPr>
        <w:t>la posibilidad de elegir los conceptos según la temática a estudiar</w:t>
      </w:r>
      <w:r w:rsidR="0071485F">
        <w:rPr>
          <w:rFonts w:ascii="Microsoft YaHei" w:eastAsia="Microsoft YaHei" w:hAnsi="Microsoft YaHei"/>
          <w:sz w:val="24"/>
          <w:szCs w:val="24"/>
        </w:rPr>
        <w:t xml:space="preserve"> en cada momento o el us</w:t>
      </w:r>
      <w:r w:rsidR="004C184C">
        <w:rPr>
          <w:rFonts w:ascii="Microsoft YaHei" w:eastAsia="Microsoft YaHei" w:hAnsi="Microsoft YaHei"/>
          <w:sz w:val="24"/>
          <w:szCs w:val="24"/>
        </w:rPr>
        <w:t xml:space="preserve">o de la aplicación en </w:t>
      </w:r>
      <w:bookmarkStart w:id="4" w:name="_GoBack"/>
      <w:bookmarkEnd w:id="4"/>
      <w:del w:id="5" w:author="Israel Alías Perdigones" w:date="2016-04-25T22:38:00Z">
        <w:r w:rsidR="004C184C" w:rsidDel="005D1C15">
          <w:rPr>
            <w:rFonts w:ascii="Microsoft YaHei" w:eastAsia="Microsoft YaHei" w:hAnsi="Microsoft YaHei"/>
            <w:sz w:val="24"/>
            <w:szCs w:val="24"/>
          </w:rPr>
          <w:delText>un</w:delText>
        </w:r>
        <w:r w:rsidR="004A7062" w:rsidDel="005D1C15">
          <w:rPr>
            <w:rFonts w:ascii="Microsoft YaHei" w:eastAsia="Microsoft YaHei" w:hAnsi="Microsoft YaHei"/>
            <w:sz w:val="24"/>
            <w:szCs w:val="24"/>
          </w:rPr>
          <w:delText>os</w:delText>
        </w:r>
        <w:r w:rsidR="004C184C" w:rsidDel="005D1C15">
          <w:rPr>
            <w:rFonts w:ascii="Microsoft YaHei" w:eastAsia="Microsoft YaHei" w:hAnsi="Microsoft YaHei"/>
            <w:sz w:val="24"/>
            <w:szCs w:val="24"/>
          </w:rPr>
          <w:delText xml:space="preserve"> </w:delText>
        </w:r>
      </w:del>
      <w:ins w:id="6" w:author="Guadalupe Ortiz" w:date="2016-04-25T22:08:00Z">
        <w:r w:rsidR="00695B9D">
          <w:rPr>
            <w:rFonts w:ascii="Microsoft YaHei" w:eastAsia="Microsoft YaHei" w:hAnsi="Microsoft YaHei"/>
            <w:sz w:val="24"/>
            <w:szCs w:val="24"/>
          </w:rPr>
          <w:t>otros entornos de ejecución</w:t>
        </w:r>
      </w:ins>
      <w:del w:id="7" w:author="Guadalupe Ortiz" w:date="2016-04-25T22:08:00Z">
        <w:r w:rsidR="004C184C" w:rsidDel="00695B9D">
          <w:rPr>
            <w:rFonts w:ascii="Microsoft YaHei" w:eastAsia="Microsoft YaHei" w:hAnsi="Microsoft YaHei"/>
            <w:sz w:val="24"/>
            <w:szCs w:val="24"/>
          </w:rPr>
          <w:delText xml:space="preserve">entornos como </w:delText>
        </w:r>
        <w:r w:rsidR="004C184C" w:rsidRPr="004C184C" w:rsidDel="00695B9D">
          <w:rPr>
            <w:rFonts w:ascii="Microsoft YaHei" w:eastAsia="Microsoft YaHei" w:hAnsi="Microsoft YaHei"/>
            <w:sz w:val="24"/>
            <w:szCs w:val="24"/>
          </w:rPr>
          <w:delText>Linux, Mac OS X, iOS o HTML5</w:delText>
        </w:r>
      </w:del>
      <w:r w:rsidR="0071485F">
        <w:rPr>
          <w:rFonts w:ascii="Microsoft YaHei" w:eastAsia="Microsoft YaHei" w:hAnsi="Microsoft YaHei"/>
          <w:sz w:val="24"/>
          <w:szCs w:val="24"/>
        </w:rPr>
        <w:t>, hacen de este proyecto el comienzo de una herramienta con la que muchos puedan hacer del estudio un hobby.</w:t>
      </w:r>
    </w:p>
    <w:p w14:paraId="62A54F88" w14:textId="77777777" w:rsidR="00CC6D98" w:rsidRDefault="009F0F79" w:rsidP="00CC6D98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Objetivos de Proyecto.</w:t>
      </w:r>
    </w:p>
    <w:p w14:paraId="7AE904B8" w14:textId="77777777" w:rsidR="00CB19A3" w:rsidRPr="00CC6D98" w:rsidRDefault="009F0F79" w:rsidP="00CC6D98">
      <w:p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CC6D98">
        <w:rPr>
          <w:rFonts w:ascii="Microsoft YaHei" w:eastAsia="Microsoft YaHei" w:hAnsi="Microsoft YaHei"/>
          <w:sz w:val="24"/>
          <w:szCs w:val="24"/>
        </w:rPr>
        <w:t xml:space="preserve">Los objetivos a alcanzar en </w:t>
      </w:r>
      <w:r w:rsidR="004A7062">
        <w:rPr>
          <w:rFonts w:ascii="Microsoft YaHei" w:eastAsia="Microsoft YaHei" w:hAnsi="Microsoft YaHei"/>
          <w:sz w:val="24"/>
          <w:szCs w:val="24"/>
        </w:rPr>
        <w:t>la realización del proyecto so</w:t>
      </w:r>
      <w:r w:rsidRPr="00CC6D98">
        <w:rPr>
          <w:rFonts w:ascii="Microsoft YaHei" w:eastAsia="Microsoft YaHei" w:hAnsi="Microsoft YaHei"/>
          <w:sz w:val="24"/>
          <w:szCs w:val="24"/>
        </w:rPr>
        <w:t>n:</w:t>
      </w:r>
    </w:p>
    <w:p w14:paraId="586711C2" w14:textId="77777777" w:rsidR="00CB19A3" w:rsidRPr="00CB19A3" w:rsidRDefault="0071485F" w:rsidP="00CB19A3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sz w:val="24"/>
          <w:szCs w:val="24"/>
        </w:rPr>
        <w:t xml:space="preserve"> Creación de una aplicación multiplataforma orientada al aprendizaje de cualquier temática</w:t>
      </w:r>
      <w:r w:rsidR="00CB19A3">
        <w:rPr>
          <w:rFonts w:ascii="Microsoft YaHei" w:eastAsia="Microsoft YaHei" w:hAnsi="Microsoft YaHei"/>
          <w:sz w:val="24"/>
          <w:szCs w:val="24"/>
        </w:rPr>
        <w:t xml:space="preserve">. Dicha aplicación </w:t>
      </w:r>
      <w:r w:rsidR="005F7211">
        <w:rPr>
          <w:rFonts w:ascii="Microsoft YaHei" w:eastAsia="Microsoft YaHei" w:hAnsi="Microsoft YaHei"/>
          <w:sz w:val="24"/>
          <w:szCs w:val="24"/>
        </w:rPr>
        <w:t>constará de</w:t>
      </w:r>
      <w:r w:rsidR="00CB19A3">
        <w:rPr>
          <w:rFonts w:ascii="Microsoft YaHei" w:eastAsia="Microsoft YaHei" w:hAnsi="Microsoft YaHei"/>
          <w:sz w:val="24"/>
          <w:szCs w:val="24"/>
        </w:rPr>
        <w:t xml:space="preserve"> las siguientes características generales:</w:t>
      </w:r>
    </w:p>
    <w:p w14:paraId="052136B1" w14:textId="77777777" w:rsidR="009F0F79" w:rsidRPr="00695B9D" w:rsidRDefault="0071485F" w:rsidP="00CB19A3">
      <w:pPr>
        <w:pStyle w:val="Prrafodelista"/>
        <w:numPr>
          <w:ilvl w:val="2"/>
          <w:numId w:val="1"/>
        </w:numPr>
        <w:spacing w:before="240" w:line="240" w:lineRule="auto"/>
        <w:rPr>
          <w:ins w:id="8" w:author="Guadalupe Ortiz" w:date="2016-04-25T22:09:00Z"/>
          <w:rFonts w:ascii="Microsoft YaHei" w:eastAsia="Microsoft YaHei" w:hAnsi="Microsoft YaHei"/>
          <w:b/>
          <w:sz w:val="28"/>
          <w:szCs w:val="28"/>
          <w:rPrChange w:id="9" w:author="Guadalupe Ortiz" w:date="2016-04-25T22:09:00Z">
            <w:rPr>
              <w:ins w:id="10" w:author="Guadalupe Ortiz" w:date="2016-04-25T22:09:00Z"/>
              <w:rFonts w:ascii="Microsoft YaHei" w:eastAsia="Microsoft YaHei" w:hAnsi="Microsoft YaHei"/>
              <w:sz w:val="24"/>
              <w:szCs w:val="24"/>
            </w:rPr>
          </w:rPrChange>
        </w:rPr>
      </w:pPr>
      <w:r>
        <w:rPr>
          <w:rFonts w:ascii="Microsoft YaHei" w:eastAsia="Microsoft YaHei" w:hAnsi="Microsoft YaHei"/>
          <w:sz w:val="24"/>
          <w:szCs w:val="24"/>
        </w:rPr>
        <w:t>Elección de cualquier temática de estudio mediante la introducción libre de la batería de conceptos y preguntas.</w:t>
      </w:r>
    </w:p>
    <w:p w14:paraId="663BD766" w14:textId="1D621E93" w:rsidR="00695B9D" w:rsidRPr="00695B9D" w:rsidRDefault="00695B9D" w:rsidP="00CB19A3">
      <w:pPr>
        <w:pStyle w:val="Prrafodelista"/>
        <w:numPr>
          <w:ilvl w:val="2"/>
          <w:numId w:val="1"/>
        </w:numPr>
        <w:spacing w:before="240" w:line="240" w:lineRule="auto"/>
        <w:rPr>
          <w:ins w:id="11" w:author="Guadalupe Ortiz" w:date="2016-04-25T22:10:00Z"/>
          <w:rFonts w:ascii="Microsoft YaHei" w:eastAsia="Microsoft YaHei" w:hAnsi="Microsoft YaHei"/>
          <w:b/>
          <w:sz w:val="28"/>
          <w:szCs w:val="28"/>
          <w:rPrChange w:id="12" w:author="Guadalupe Ortiz" w:date="2016-04-25T22:10:00Z">
            <w:rPr>
              <w:ins w:id="13" w:author="Guadalupe Ortiz" w:date="2016-04-25T22:10:00Z"/>
              <w:rFonts w:ascii="Microsoft YaHei" w:eastAsia="Microsoft YaHei" w:hAnsi="Microsoft YaHei"/>
              <w:sz w:val="24"/>
              <w:szCs w:val="24"/>
            </w:rPr>
          </w:rPrChange>
        </w:rPr>
      </w:pPr>
      <w:commentRangeStart w:id="14"/>
      <w:ins w:id="15" w:author="Guadalupe Ortiz" w:date="2016-04-25T22:09:00Z">
        <w:r>
          <w:rPr>
            <w:rFonts w:ascii="Microsoft YaHei" w:eastAsia="Microsoft YaHei" w:hAnsi="Microsoft YaHei"/>
            <w:sz w:val="24"/>
            <w:szCs w:val="24"/>
          </w:rPr>
          <w:t>Carga automática de las preguntas y respuesta</w:t>
        </w:r>
      </w:ins>
      <w:ins w:id="16" w:author="Israel Alías Perdigones" w:date="2016-04-25T22:38:00Z">
        <w:r w:rsidR="005D1C15">
          <w:rPr>
            <w:rFonts w:ascii="Microsoft YaHei" w:eastAsia="Microsoft YaHei" w:hAnsi="Microsoft YaHei"/>
            <w:sz w:val="24"/>
            <w:szCs w:val="24"/>
          </w:rPr>
          <w:t>s</w:t>
        </w:r>
      </w:ins>
      <w:ins w:id="17" w:author="Guadalupe Ortiz" w:date="2016-04-25T22:09:00Z">
        <w:r>
          <w:rPr>
            <w:rFonts w:ascii="Microsoft YaHei" w:eastAsia="Microsoft YaHei" w:hAnsi="Microsoft YaHei"/>
            <w:sz w:val="24"/>
            <w:szCs w:val="24"/>
          </w:rPr>
          <w:t xml:space="preserve"> especificadas en un formato concreto.</w:t>
        </w:r>
      </w:ins>
      <w:commentRangeEnd w:id="14"/>
      <w:ins w:id="18" w:author="Guadalupe Ortiz" w:date="2016-04-25T22:10:00Z">
        <w:r>
          <w:rPr>
            <w:rStyle w:val="Refdecomentario"/>
          </w:rPr>
          <w:commentReference w:id="14"/>
        </w:r>
      </w:ins>
    </w:p>
    <w:p w14:paraId="20C35F9D" w14:textId="77777777" w:rsidR="00695B9D" w:rsidRPr="009F0F79" w:rsidRDefault="00695B9D" w:rsidP="00CB19A3">
      <w:pPr>
        <w:pStyle w:val="Prrafodelista"/>
        <w:numPr>
          <w:ilvl w:val="2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ins w:id="19" w:author="Guadalupe Ortiz" w:date="2016-04-25T22:10:00Z">
        <w:r>
          <w:rPr>
            <w:rFonts w:ascii="Microsoft YaHei" w:eastAsia="Microsoft YaHei" w:hAnsi="Microsoft YaHei"/>
            <w:sz w:val="24"/>
            <w:szCs w:val="24"/>
          </w:rPr>
          <w:t xml:space="preserve">Personalización de cada sesión </w:t>
        </w:r>
      </w:ins>
      <w:ins w:id="20" w:author="Guadalupe Ortiz" w:date="2016-04-25T22:11:00Z">
        <w:r>
          <w:rPr>
            <w:rFonts w:ascii="Microsoft YaHei" w:eastAsia="Microsoft YaHei" w:hAnsi="Microsoft YaHei"/>
            <w:sz w:val="24"/>
            <w:szCs w:val="24"/>
          </w:rPr>
          <w:t xml:space="preserve">según la funcionalidad que se le quiera dar a la aplicación </w:t>
        </w:r>
        <w:commentRangeStart w:id="21"/>
        <w:r>
          <w:rPr>
            <w:rFonts w:ascii="Microsoft YaHei" w:eastAsia="Microsoft YaHei" w:hAnsi="Microsoft YaHei"/>
            <w:sz w:val="24"/>
            <w:szCs w:val="24"/>
          </w:rPr>
          <w:t>(un único jugador, varios, con/sin  temporizador, etc.)</w:t>
        </w:r>
        <w:commentRangeEnd w:id="21"/>
        <w:r>
          <w:rPr>
            <w:rStyle w:val="Refdecomentario"/>
          </w:rPr>
          <w:commentReference w:id="21"/>
        </w:r>
      </w:ins>
    </w:p>
    <w:p w14:paraId="0237D1AC" w14:textId="77777777" w:rsidR="009F0F79" w:rsidRDefault="0071485F" w:rsidP="00CB19A3">
      <w:pPr>
        <w:pStyle w:val="Prrafodelista"/>
        <w:numPr>
          <w:ilvl w:val="2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Administración del perfil de cada usuario.</w:t>
      </w:r>
    </w:p>
    <w:p w14:paraId="32735979" w14:textId="77777777" w:rsidR="00145ACF" w:rsidRDefault="0071485F" w:rsidP="00CB19A3">
      <w:pPr>
        <w:pStyle w:val="Prrafodelista"/>
        <w:numPr>
          <w:ilvl w:val="2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Seguimiento del progreso en el aprendizaje mediante las puntuaciones almacenadas de cada sesión.</w:t>
      </w:r>
    </w:p>
    <w:p w14:paraId="0E3C5453" w14:textId="77777777" w:rsidR="005F7211" w:rsidRDefault="0071485F" w:rsidP="0071485F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9208AF">
        <w:rPr>
          <w:rFonts w:ascii="Microsoft YaHei" w:eastAsia="Microsoft YaHei" w:hAnsi="Microsoft YaHei"/>
          <w:sz w:val="24"/>
          <w:szCs w:val="24"/>
        </w:rPr>
        <w:t xml:space="preserve">La aplicación </w:t>
      </w:r>
      <w:r>
        <w:rPr>
          <w:rFonts w:ascii="Microsoft YaHei" w:eastAsia="Microsoft YaHei" w:hAnsi="Microsoft YaHei"/>
          <w:sz w:val="24"/>
          <w:szCs w:val="24"/>
        </w:rPr>
        <w:t>estará disponible tanto para un entorno Android como para un entorno de escritorio.</w:t>
      </w:r>
    </w:p>
    <w:p w14:paraId="3B7BA4B5" w14:textId="77777777" w:rsidR="004A7062" w:rsidRDefault="004A7062" w:rsidP="004A7062">
      <w:pPr>
        <w:pStyle w:val="Prrafodelista"/>
        <w:spacing w:before="240" w:line="240" w:lineRule="auto"/>
        <w:ind w:left="792"/>
        <w:rPr>
          <w:rFonts w:ascii="Microsoft YaHei" w:eastAsia="Microsoft YaHei" w:hAnsi="Microsoft YaHei"/>
          <w:sz w:val="24"/>
          <w:szCs w:val="24"/>
        </w:rPr>
      </w:pPr>
    </w:p>
    <w:p w14:paraId="116A8235" w14:textId="77777777" w:rsidR="00236FE4" w:rsidRDefault="003779BE" w:rsidP="00236FE4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3779BE">
        <w:rPr>
          <w:rFonts w:ascii="Microsoft YaHei" w:eastAsia="Microsoft YaHei" w:hAnsi="Microsoft YaHei"/>
          <w:b/>
          <w:sz w:val="28"/>
          <w:szCs w:val="28"/>
        </w:rPr>
        <w:t>Tecnologías.</w:t>
      </w:r>
    </w:p>
    <w:p w14:paraId="3E11E58C" w14:textId="77777777" w:rsidR="0073003E" w:rsidRPr="00CC6D98" w:rsidRDefault="00F87E59" w:rsidP="00CC6D98">
      <w:p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 w:rsidRPr="00CC6D98">
        <w:rPr>
          <w:rFonts w:ascii="Microsoft YaHei" w:eastAsia="Microsoft YaHei" w:hAnsi="Microsoft YaHei"/>
          <w:sz w:val="24"/>
          <w:szCs w:val="24"/>
        </w:rPr>
        <w:t>A continuación se enumeran las tecnologías a utilizar en la realización del proyecto:</w:t>
      </w:r>
    </w:p>
    <w:p w14:paraId="4FA011D6" w14:textId="77777777" w:rsidR="00236FE4" w:rsidRDefault="00023CFD" w:rsidP="0073003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236FE4" w:rsidRPr="0073003E">
        <w:rPr>
          <w:rFonts w:ascii="Microsoft YaHei" w:eastAsia="Microsoft YaHei" w:hAnsi="Microsoft YaHei"/>
          <w:sz w:val="24"/>
          <w:szCs w:val="24"/>
        </w:rPr>
        <w:t xml:space="preserve">El entorno de desarrollo utilizado será </w:t>
      </w:r>
      <w:r w:rsidR="004C184C">
        <w:rPr>
          <w:rFonts w:ascii="Microsoft YaHei" w:eastAsia="Microsoft YaHei" w:hAnsi="Microsoft YaHei"/>
          <w:sz w:val="24"/>
          <w:szCs w:val="24"/>
        </w:rPr>
        <w:t xml:space="preserve">IntelliJ IDEA </w:t>
      </w:r>
      <w:r w:rsidR="00DD64CE">
        <w:rPr>
          <w:rFonts w:ascii="Microsoft YaHei" w:eastAsia="Microsoft YaHei" w:hAnsi="Microsoft YaHei"/>
          <w:sz w:val="24"/>
          <w:szCs w:val="24"/>
        </w:rPr>
        <w:t>2016</w:t>
      </w:r>
      <w:r w:rsidR="004C184C">
        <w:rPr>
          <w:rFonts w:ascii="Microsoft YaHei" w:eastAsia="Microsoft YaHei" w:hAnsi="Microsoft YaHei"/>
          <w:sz w:val="24"/>
          <w:szCs w:val="24"/>
        </w:rPr>
        <w:t>.</w:t>
      </w:r>
    </w:p>
    <w:p w14:paraId="4AD920C0" w14:textId="77777777" w:rsidR="004C184C" w:rsidRDefault="00023CFD" w:rsidP="0073003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lastRenderedPageBreak/>
        <w:t xml:space="preserve"> El framework </w:t>
      </w:r>
      <w:r w:rsidRPr="00023CFD">
        <w:rPr>
          <w:rFonts w:ascii="Microsoft YaHei" w:eastAsia="Microsoft YaHei" w:hAnsi="Microsoft YaHei"/>
          <w:sz w:val="24"/>
          <w:szCs w:val="24"/>
        </w:rPr>
        <w:t>Libgdx para el desarrollo</w:t>
      </w:r>
      <w:r>
        <w:rPr>
          <w:rFonts w:ascii="Microsoft YaHei" w:eastAsia="Microsoft YaHei" w:hAnsi="Microsoft YaHei"/>
          <w:sz w:val="24"/>
          <w:szCs w:val="24"/>
        </w:rPr>
        <w:t xml:space="preserve"> de videojuegos multiplataforma.</w:t>
      </w:r>
    </w:p>
    <w:p w14:paraId="06CA2FB5" w14:textId="77777777" w:rsidR="00023CFD" w:rsidRPr="0073003E" w:rsidRDefault="00023CFD" w:rsidP="0073003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Gradle como herramienta de automatización de la construcción del código.</w:t>
      </w:r>
    </w:p>
    <w:p w14:paraId="1594F0F3" w14:textId="77777777" w:rsidR="00DD64CE" w:rsidRPr="00DD64CE" w:rsidRDefault="00023CFD" w:rsidP="00DD64C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620044">
        <w:rPr>
          <w:rFonts w:ascii="Microsoft YaHei" w:eastAsia="Microsoft YaHei" w:hAnsi="Microsoft YaHei"/>
          <w:sz w:val="24"/>
          <w:szCs w:val="24"/>
        </w:rPr>
        <w:t xml:space="preserve">Para la base de datos se </w:t>
      </w:r>
      <w:r w:rsidR="00236FE4">
        <w:rPr>
          <w:rFonts w:ascii="Microsoft YaHei" w:eastAsia="Microsoft YaHei" w:hAnsi="Microsoft YaHei"/>
          <w:sz w:val="24"/>
          <w:szCs w:val="24"/>
        </w:rPr>
        <w:t>empleará</w:t>
      </w:r>
      <w:r w:rsidR="004C184C">
        <w:rPr>
          <w:rFonts w:ascii="Microsoft YaHei" w:eastAsia="Microsoft YaHei" w:hAnsi="Microsoft YaHei"/>
          <w:sz w:val="24"/>
          <w:szCs w:val="24"/>
        </w:rPr>
        <w:t xml:space="preserve"> </w:t>
      </w:r>
      <w:r w:rsidR="00620044">
        <w:rPr>
          <w:rFonts w:ascii="Microsoft YaHei" w:eastAsia="Microsoft YaHei" w:hAnsi="Microsoft YaHei"/>
          <w:sz w:val="24"/>
          <w:szCs w:val="24"/>
        </w:rPr>
        <w:t>SQL</w:t>
      </w:r>
      <w:r w:rsidR="004C184C">
        <w:rPr>
          <w:rFonts w:ascii="Microsoft YaHei" w:eastAsia="Microsoft YaHei" w:hAnsi="Microsoft YaHei"/>
          <w:sz w:val="24"/>
          <w:szCs w:val="24"/>
        </w:rPr>
        <w:t>ite</w:t>
      </w:r>
      <w:r w:rsidR="00620044">
        <w:rPr>
          <w:rFonts w:ascii="Microsoft YaHei" w:eastAsia="Microsoft YaHei" w:hAnsi="Microsoft YaHei"/>
          <w:sz w:val="24"/>
          <w:szCs w:val="24"/>
        </w:rPr>
        <w:t xml:space="preserve">. </w:t>
      </w:r>
    </w:p>
    <w:sectPr w:rsidR="00DD64CE" w:rsidRPr="00DD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uadalupe Ortiz" w:date="2016-04-25T22:13:00Z" w:initials="GOB">
    <w:p w14:paraId="74359FBF" w14:textId="77777777" w:rsidR="00695B9D" w:rsidRDefault="00695B9D">
      <w:pPr>
        <w:pStyle w:val="Textocomentario"/>
      </w:pPr>
      <w:r>
        <w:rPr>
          <w:rStyle w:val="Refdecomentario"/>
        </w:rPr>
        <w:annotationRef/>
      </w:r>
      <w:r>
        <w:t>Yo pondría DidacticGrames o EducationalGames; no sé si te has saltado la c final sin querer o por algún motivo en especial</w:t>
      </w:r>
    </w:p>
  </w:comment>
  <w:comment w:id="14" w:author="Guadalupe Ortiz" w:date="2016-04-25T22:10:00Z" w:initials="GOB">
    <w:p w14:paraId="483E4FA2" w14:textId="77777777" w:rsidR="00695B9D" w:rsidRDefault="00695B9D">
      <w:pPr>
        <w:pStyle w:val="Textocomentario"/>
      </w:pPr>
      <w:r>
        <w:rPr>
          <w:rStyle w:val="Refdecomentario"/>
        </w:rPr>
        <w:annotationRef/>
      </w:r>
      <w:r>
        <w:t>Entiendo que esto está hecho (en el párrafo anterior parece que hay que ir metiendo las preguntas una a una…</w:t>
      </w:r>
    </w:p>
  </w:comment>
  <w:comment w:id="21" w:author="Guadalupe Ortiz" w:date="2016-04-25T22:11:00Z" w:initials="GOB">
    <w:p w14:paraId="1981CD66" w14:textId="77777777" w:rsidR="00695B9D" w:rsidRDefault="00695B9D">
      <w:pPr>
        <w:pStyle w:val="Textocomentario"/>
      </w:pPr>
      <w:r>
        <w:rPr>
          <w:rStyle w:val="Refdecomentario"/>
        </w:rPr>
        <w:annotationRef/>
      </w:r>
      <w:r>
        <w:t>Esto también entiendo que está hecho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359FBF" w15:done="0"/>
  <w15:commentEx w15:paraId="483E4FA2" w15:done="0"/>
  <w15:commentEx w15:paraId="1981CD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752"/>
    <w:multiLevelType w:val="multilevel"/>
    <w:tmpl w:val="E842C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6107D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adalupe Ortiz">
    <w15:presenceInfo w15:providerId="None" w15:userId="Guadalupe Ortiz"/>
  </w15:person>
  <w15:person w15:author="Israel Alías Perdigones">
    <w15:presenceInfo w15:providerId="Windows Live" w15:userId="dd87266e62e2b1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A1"/>
    <w:rsid w:val="00023CFD"/>
    <w:rsid w:val="00026143"/>
    <w:rsid w:val="00035091"/>
    <w:rsid w:val="00063B4F"/>
    <w:rsid w:val="00073FE6"/>
    <w:rsid w:val="00093309"/>
    <w:rsid w:val="000B55D1"/>
    <w:rsid w:val="00107929"/>
    <w:rsid w:val="0011505E"/>
    <w:rsid w:val="00123F26"/>
    <w:rsid w:val="00145ACF"/>
    <w:rsid w:val="0016321C"/>
    <w:rsid w:val="00167535"/>
    <w:rsid w:val="001947E2"/>
    <w:rsid w:val="001E1CFD"/>
    <w:rsid w:val="00236FE4"/>
    <w:rsid w:val="00296EF9"/>
    <w:rsid w:val="002C34B4"/>
    <w:rsid w:val="003779BE"/>
    <w:rsid w:val="003965F9"/>
    <w:rsid w:val="003E53A4"/>
    <w:rsid w:val="004201B3"/>
    <w:rsid w:val="0042472D"/>
    <w:rsid w:val="00425D5F"/>
    <w:rsid w:val="004833C2"/>
    <w:rsid w:val="004A7062"/>
    <w:rsid w:val="004C184C"/>
    <w:rsid w:val="004C1D42"/>
    <w:rsid w:val="004E044B"/>
    <w:rsid w:val="00554276"/>
    <w:rsid w:val="00570CC3"/>
    <w:rsid w:val="00594C17"/>
    <w:rsid w:val="005B3455"/>
    <w:rsid w:val="005B5B75"/>
    <w:rsid w:val="005B60B6"/>
    <w:rsid w:val="005C6645"/>
    <w:rsid w:val="005D1C15"/>
    <w:rsid w:val="005F7211"/>
    <w:rsid w:val="00603640"/>
    <w:rsid w:val="006109F8"/>
    <w:rsid w:val="006148AC"/>
    <w:rsid w:val="00620044"/>
    <w:rsid w:val="00661CFA"/>
    <w:rsid w:val="006848A1"/>
    <w:rsid w:val="00695B9D"/>
    <w:rsid w:val="006D799F"/>
    <w:rsid w:val="00711A54"/>
    <w:rsid w:val="0071485F"/>
    <w:rsid w:val="0073003E"/>
    <w:rsid w:val="00820BC6"/>
    <w:rsid w:val="009208AF"/>
    <w:rsid w:val="0095333F"/>
    <w:rsid w:val="009A2373"/>
    <w:rsid w:val="009F0F79"/>
    <w:rsid w:val="00A26456"/>
    <w:rsid w:val="00A67016"/>
    <w:rsid w:val="00A837D3"/>
    <w:rsid w:val="00A928B2"/>
    <w:rsid w:val="00AD4F0A"/>
    <w:rsid w:val="00B06181"/>
    <w:rsid w:val="00B33B30"/>
    <w:rsid w:val="00B72F3C"/>
    <w:rsid w:val="00B92256"/>
    <w:rsid w:val="00BB5A06"/>
    <w:rsid w:val="00BE759F"/>
    <w:rsid w:val="00C57CF4"/>
    <w:rsid w:val="00C61FC7"/>
    <w:rsid w:val="00CB19A3"/>
    <w:rsid w:val="00CB3C2D"/>
    <w:rsid w:val="00CB7316"/>
    <w:rsid w:val="00CC6D98"/>
    <w:rsid w:val="00D117E7"/>
    <w:rsid w:val="00D41D15"/>
    <w:rsid w:val="00DC0CE2"/>
    <w:rsid w:val="00DD64CE"/>
    <w:rsid w:val="00E0218F"/>
    <w:rsid w:val="00E0679B"/>
    <w:rsid w:val="00E12789"/>
    <w:rsid w:val="00EE71A2"/>
    <w:rsid w:val="00F26808"/>
    <w:rsid w:val="00F335B6"/>
    <w:rsid w:val="00F45817"/>
    <w:rsid w:val="00F87E59"/>
    <w:rsid w:val="00F9039C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5506"/>
  <w15:docId w15:val="{F1E6A98A-C783-48A5-B5ED-09DB5CC8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8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23CFD"/>
  </w:style>
  <w:style w:type="character" w:styleId="Refdecomentario">
    <w:name w:val="annotation reference"/>
    <w:basedOn w:val="Fuentedeprrafopredeter"/>
    <w:uiPriority w:val="99"/>
    <w:semiHidden/>
    <w:unhideWhenUsed/>
    <w:rsid w:val="00695B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5B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5B9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5B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5B9D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5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B9D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</dc:creator>
  <cp:keywords/>
  <dc:description/>
  <cp:lastModifiedBy>Israel Alías Perdigones</cp:lastModifiedBy>
  <cp:revision>2</cp:revision>
  <dcterms:created xsi:type="dcterms:W3CDTF">2016-04-25T20:38:00Z</dcterms:created>
  <dcterms:modified xsi:type="dcterms:W3CDTF">2016-04-25T20:38:00Z</dcterms:modified>
</cp:coreProperties>
</file>